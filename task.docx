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2F27" w:rsidRDefault="00835FCC">
      <w:pPr>
        <w:pStyle w:val="1"/>
        <w:contextualSpacing w:val="0"/>
      </w:pPr>
      <w:bookmarkStart w:id="0" w:name="h.nlonbq7nina1" w:colFirst="0" w:colLast="0"/>
      <w:bookmarkEnd w:id="0"/>
      <w:ins w:id="1" w:author="KotKotofeich655" w:date="2015-09-26T23:20:00Z">
        <w:r>
          <w:t xml:space="preserve">                                                                               </w:t>
        </w:r>
      </w:ins>
      <w:r>
        <w:t>Задача 1. Тетрис</w:t>
      </w:r>
    </w:p>
    <w:p w:rsidR="006A2F27" w:rsidRDefault="00835FCC">
      <w:pPr>
        <w:pStyle w:val="2"/>
        <w:contextualSpacing w:val="0"/>
      </w:pPr>
      <w:bookmarkStart w:id="2" w:name="h.shhbwyllemt7" w:colFirst="0" w:colLast="0"/>
      <w:bookmarkEnd w:id="2"/>
      <w:proofErr w:type="spellStart"/>
      <w:r>
        <w:t>Updates</w:t>
      </w:r>
      <w:proofErr w:type="spellEnd"/>
      <w:r>
        <w:t>:</w:t>
      </w:r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-323849</wp:posOffset>
            </wp:positionH>
            <wp:positionV relativeFrom="paragraph">
              <wp:posOffset>38100</wp:posOffset>
            </wp:positionV>
            <wp:extent cx="2200275" cy="1695450"/>
            <wp:effectExtent l="0" t="0" r="0" b="0"/>
            <wp:wrapSquare wrapText="bothSides" distT="0" distB="0" distL="0" distR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2F27" w:rsidRDefault="00835FCC">
      <w:pPr>
        <w:pStyle w:val="normal"/>
      </w:pPr>
      <w:r>
        <w:t>15.09.2015 Файл с примерами обновился, исправлена ошибка в примерах.</w:t>
      </w:r>
    </w:p>
    <w:p w:rsidR="006A2F27" w:rsidRDefault="00835FCC">
      <w:pPr>
        <w:pStyle w:val="2"/>
        <w:contextualSpacing w:val="0"/>
      </w:pPr>
      <w:bookmarkStart w:id="3" w:name="h.mchxq93txfbq" w:colFirst="0" w:colLast="0"/>
      <w:bookmarkEnd w:id="3"/>
      <w:r>
        <w:t>Кратко</w:t>
      </w:r>
    </w:p>
    <w:p w:rsidR="006A2F27" w:rsidRDefault="00835FCC">
      <w:pPr>
        <w:pStyle w:val="normal"/>
      </w:pPr>
      <w:r>
        <w:t>Нужно смоделировать игру в тетрис на языке C#. На вход мы подадим размеры стакана (игрового поля), последовательность падающих фигурок и последовательность команд по управлению фигурками. Твоя программа должна эффективно моделировать передвижение фигурок п</w:t>
      </w:r>
      <w:r>
        <w:t>о правилам тетриса и уметь считать заработанные очки.</w:t>
      </w: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Но задача была бы слишком стандартной в таком виде! Поэтому вот дополнительные требования — все классы в решении должны быть неизменяемыми. В частности, все поля должны быть помечены модификатором </w:t>
      </w:r>
      <w:proofErr w:type="spellStart"/>
      <w:r>
        <w:t>rea</w:t>
      </w:r>
      <w:r>
        <w:t>donly</w:t>
      </w:r>
      <w:proofErr w:type="spellEnd"/>
      <w:r>
        <w:t xml:space="preserve">, а сеттеры свойств закрыты. Из сторонних библиотек используй </w:t>
      </w:r>
      <w:hyperlink r:id="rId6">
        <w:proofErr w:type="spellStart"/>
        <w:r>
          <w:rPr>
            <w:color w:val="1155CC"/>
            <w:u w:val="single"/>
          </w:rPr>
          <w:t>System.Collections.Immutable</w:t>
        </w:r>
        <w:proofErr w:type="spellEnd"/>
      </w:hyperlink>
      <w:r>
        <w:t xml:space="preserve"> для моделирования игрового поля и </w:t>
      </w:r>
      <w:hyperlink r:id="rId7">
        <w:proofErr w:type="spellStart"/>
        <w:r>
          <w:rPr>
            <w:color w:val="1155CC"/>
            <w:u w:val="single"/>
          </w:rPr>
          <w:t>Newtonsoft.Json</w:t>
        </w:r>
        <w:proofErr w:type="spellEnd"/>
      </w:hyperlink>
      <w:r>
        <w:t xml:space="preserve"> для чтения входных данных. Разберись самостоятельно с этими библиотеками и концепцией неизменяемости.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Наши приоритеты при оценке: </w:t>
      </w:r>
    </w:p>
    <w:p w:rsidR="006A2F27" w:rsidRDefault="00835FCC">
      <w:pPr>
        <w:pStyle w:val="normal"/>
        <w:numPr>
          <w:ilvl w:val="0"/>
          <w:numId w:val="1"/>
        </w:numPr>
        <w:ind w:hanging="360"/>
        <w:contextualSpacing/>
      </w:pPr>
      <w:r>
        <w:t>Корректность решения;</w:t>
      </w:r>
    </w:p>
    <w:p w:rsidR="006A2F27" w:rsidRDefault="00835FCC">
      <w:pPr>
        <w:pStyle w:val="normal"/>
        <w:numPr>
          <w:ilvl w:val="0"/>
          <w:numId w:val="1"/>
        </w:numPr>
        <w:ind w:hanging="360"/>
        <w:contextualSpacing/>
      </w:pPr>
      <w:r>
        <w:t>Скорость работы и чистота кода.</w:t>
      </w:r>
    </w:p>
    <w:p w:rsidR="006A2F27" w:rsidRDefault="00835FCC">
      <w:pPr>
        <w:pStyle w:val="normal"/>
      </w:pPr>
      <w:r>
        <w:t>Проверка автоматизирована, поэтому ст</w:t>
      </w:r>
      <w:r>
        <w:t xml:space="preserve">рого соблюдай все требования, описанные ниже. Мы сразу отклоним программу, не соблюдающую требования, даже с </w:t>
      </w:r>
      <w:proofErr w:type="gramStart"/>
      <w:r>
        <w:t>дополнительными</w:t>
      </w:r>
      <w:proofErr w:type="gramEnd"/>
      <w:r>
        <w:t xml:space="preserve"> </w:t>
      </w:r>
      <w:proofErr w:type="spellStart"/>
      <w:r>
        <w:t>фичами</w:t>
      </w:r>
      <w:proofErr w:type="spellEnd"/>
      <w:r>
        <w:t xml:space="preserve"> и красивой графикой (которую мы не требуем).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>Бонусом будет использование LINQ там, где это уместно. Это встроенный в C# язы</w:t>
      </w:r>
      <w:r>
        <w:t xml:space="preserve">к манипулирования данными, познакомиться с которым можно в этом </w:t>
      </w:r>
      <w:hyperlink r:id="rId8">
        <w:proofErr w:type="spellStart"/>
        <w:r>
          <w:rPr>
            <w:color w:val="1155CC"/>
            <w:u w:val="single"/>
          </w:rPr>
          <w:t>онлайн</w:t>
        </w:r>
        <w:proofErr w:type="spellEnd"/>
        <w:r>
          <w:rPr>
            <w:color w:val="1155CC"/>
            <w:u w:val="single"/>
          </w:rPr>
          <w:t xml:space="preserve"> практикуме</w:t>
        </w:r>
      </w:hyperlink>
      <w:r>
        <w:t>. Рекомендуем пройти его, даже если ты знаком с LINQ, это займет пару часов и точно будет полезно!</w:t>
      </w:r>
    </w:p>
    <w:p w:rsidR="006A2F27" w:rsidRDefault="00835FCC">
      <w:pPr>
        <w:pStyle w:val="2"/>
        <w:contextualSpacing w:val="0"/>
      </w:pPr>
      <w:bookmarkStart w:id="4" w:name="h.imagmekmth13" w:colFirst="0" w:colLast="0"/>
      <w:bookmarkEnd w:id="4"/>
      <w:r>
        <w:t>Подробности</w:t>
      </w:r>
    </w:p>
    <w:p w:rsidR="006A2F27" w:rsidRDefault="00835FCC">
      <w:pPr>
        <w:pStyle w:val="normal"/>
      </w:pPr>
      <w:r>
        <w:t>Первый аргумент командной</w:t>
      </w:r>
      <w:r>
        <w:t xml:space="preserve"> строки программы — это файл с входными данными в формате JSON. Он содержит размеры 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 стакана, список фигурок (</w:t>
      </w:r>
      <w:proofErr w:type="spellStart"/>
      <w:r>
        <w:t>Pieces</w:t>
      </w:r>
      <w:proofErr w:type="spellEnd"/>
      <w:r>
        <w:t>) и строку команд — по одному символу на каждую команду. Всего есть 6 команд:</w:t>
      </w:r>
    </w:p>
    <w:p w:rsidR="006A2F27" w:rsidRDefault="00835FCC">
      <w:pPr>
        <w:pStyle w:val="normal"/>
      </w:pPr>
      <w:r>
        <w:t>A — сдвинуть фигурку на 1 клетку влево.</w:t>
      </w:r>
    </w:p>
    <w:p w:rsidR="006A2F27" w:rsidRDefault="00835FCC">
      <w:pPr>
        <w:pStyle w:val="normal"/>
      </w:pPr>
      <w:r>
        <w:t>D — сдв</w:t>
      </w:r>
      <w:r>
        <w:t>инуть фигурку на 1 клетку вправо.</w:t>
      </w:r>
    </w:p>
    <w:p w:rsidR="006A2F27" w:rsidRDefault="00835FCC">
      <w:pPr>
        <w:pStyle w:val="normal"/>
      </w:pPr>
      <w:ins w:id="5" w:author="Anonymous" w:date="2015-09-26T02:06:00Z">
        <w:del w:id="6" w:author="Anonymous" w:date="2015-09-26T02:06:00Z">
          <w:r>
            <w:delText xml:space="preserve"> </w:delText>
          </w:r>
        </w:del>
      </w:ins>
      <w:r>
        <w:t>S — сдвинуть фигурку на 1 клетку вниз.</w:t>
      </w:r>
    </w:p>
    <w:p w:rsidR="006A2F27" w:rsidRDefault="00835FCC">
      <w:pPr>
        <w:pStyle w:val="normal"/>
      </w:pPr>
      <w:r>
        <w:t>Q — повернуть фигурку против часовой стрелки.</w:t>
      </w:r>
    </w:p>
    <w:p w:rsidR="006A2F27" w:rsidRDefault="00835FCC">
      <w:pPr>
        <w:pStyle w:val="normal"/>
      </w:pPr>
      <w:r>
        <w:t>E — повернуть фигурку по часовой стрелке.</w:t>
      </w:r>
    </w:p>
    <w:p w:rsidR="006A2F27" w:rsidRDefault="00835FCC">
      <w:pPr>
        <w:pStyle w:val="normal"/>
      </w:pPr>
      <w:r>
        <w:t>P — вывести на консоль текущее состояние стакана.</w:t>
      </w: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>Ниже более строго описаны правила работы нашего Тетриса.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 xml:space="preserve">Каждая клетка стакана либо свободна, либо занята. Изначально все свободны. 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>Всегда есть одна текущая фигурка — та, которой мы управляем.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>Если после применения команды хотя бы одна из ячеек фигурки на</w:t>
      </w:r>
      <w:r>
        <w:t>кладывается на занятую клетку стакана или выходит за границы стакана, то действие команды не выполняется, а вместо этого происходит фиксация фигурки (поле чего команда считается выполненной):</w:t>
      </w:r>
    </w:p>
    <w:p w:rsidR="006A2F27" w:rsidRDefault="00835FCC">
      <w:pPr>
        <w:pStyle w:val="normal"/>
        <w:numPr>
          <w:ilvl w:val="1"/>
          <w:numId w:val="3"/>
        </w:numPr>
        <w:ind w:hanging="360"/>
        <w:contextualSpacing/>
      </w:pPr>
      <w:r>
        <w:t xml:space="preserve">Все ячейки фигурки превращаются в занятые ячейки стакана. </w:t>
      </w:r>
    </w:p>
    <w:p w:rsidR="006A2F27" w:rsidRDefault="00835FCC">
      <w:pPr>
        <w:pStyle w:val="normal"/>
        <w:numPr>
          <w:ilvl w:val="1"/>
          <w:numId w:val="3"/>
        </w:numPr>
        <w:ind w:hanging="360"/>
        <w:contextualSpacing/>
      </w:pPr>
      <w:r>
        <w:t>Все п</w:t>
      </w:r>
      <w:r>
        <w:t xml:space="preserve">олностью заполненные строки стакана исчезают со сдвигом верхних строк вниз. За каждую исчезнувшую строку начисляется 1 очко. </w:t>
      </w:r>
    </w:p>
    <w:p w:rsidR="006A2F27" w:rsidRDefault="00835FCC">
      <w:pPr>
        <w:pStyle w:val="normal"/>
        <w:numPr>
          <w:ilvl w:val="1"/>
          <w:numId w:val="3"/>
        </w:numPr>
        <w:ind w:hanging="360"/>
        <w:contextualSpacing/>
      </w:pPr>
      <w:r>
        <w:t>Сверху стакана появляется следующая фигурка. Если это невозможно (одна или несколько её ячеек после появления оказались бы занятым</w:t>
      </w:r>
      <w:r>
        <w:t>и в стакане), то перед её появлением стакан полностью освобождается. А очки уменьшаются на 10.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>Фигурка появляется сверху посередине стакана. Точнее, верхняя ячейка фигурки оказывается в самой верхней строке стакана, а расстояние от самой левой ячейки фигур</w:t>
      </w:r>
      <w:r>
        <w:t>ки до левой границы стакана равно или на единицу меньше расстояния от самой правой ячейки фигурки до правой границы стакана.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>Фигурки появляются циклически в том порядке, в котором они были перечислены во входном файле, начиная с первой.</w:t>
      </w:r>
    </w:p>
    <w:p w:rsidR="006A2F27" w:rsidRDefault="00835FCC">
      <w:pPr>
        <w:pStyle w:val="normal"/>
        <w:numPr>
          <w:ilvl w:val="0"/>
          <w:numId w:val="3"/>
        </w:numPr>
        <w:ind w:hanging="360"/>
        <w:contextualSpacing/>
      </w:pPr>
      <w:r>
        <w:t xml:space="preserve">Фигурки во входном </w:t>
      </w:r>
      <w:r>
        <w:t>файле задаются координатами своих ячеек. Каждая фигурка вращается относительно клетки (0, 0) в этой же системе координат. Центр вращения движется вместе с фигурой.</w:t>
      </w:r>
    </w:p>
    <w:p w:rsidR="006A2F27" w:rsidRDefault="00835FCC">
      <w:pPr>
        <w:pStyle w:val="normal"/>
      </w:pPr>
      <w:r>
        <w:rPr>
          <w:noProof/>
        </w:rPr>
        <w:drawing>
          <wp:inline distT="114300" distB="114300" distL="114300" distR="114300">
            <wp:extent cx="6112200" cy="1587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>После фиксации каждой фигурки программа должна вывести номер команды</w:t>
      </w:r>
      <w:r>
        <w:t xml:space="preserve"> (нумерация с нуля в порядке следования во входном файле), которая привела к фиксации, и текущий счет в одной строке через пробел.</w:t>
      </w:r>
    </w:p>
    <w:p w:rsidR="006A2F27" w:rsidRDefault="00835FCC">
      <w:pPr>
        <w:pStyle w:val="normal"/>
      </w:pPr>
      <w:r>
        <w:t>Формат, в котором команда P должна выводить содержимое стакана, демонстрируется примером ниже.</w:t>
      </w:r>
    </w:p>
    <w:p w:rsidR="006A2F27" w:rsidRDefault="006A2F27">
      <w:pPr>
        <w:pStyle w:val="2"/>
        <w:contextualSpacing w:val="0"/>
      </w:pPr>
      <w:bookmarkStart w:id="7" w:name="h.sobgs599uyv2" w:colFirst="0" w:colLast="0"/>
      <w:bookmarkEnd w:id="7"/>
    </w:p>
    <w:p w:rsidR="006A2F27" w:rsidRDefault="00835FCC">
      <w:pPr>
        <w:pStyle w:val="2"/>
        <w:contextualSpacing w:val="0"/>
      </w:pPr>
      <w:bookmarkStart w:id="8" w:name="h.fba14iz4yi3s" w:colFirst="0" w:colLast="0"/>
      <w:bookmarkEnd w:id="8"/>
      <w:r>
        <w:t>Ограничения</w:t>
      </w:r>
    </w:p>
    <w:p w:rsidR="006A2F27" w:rsidRDefault="00835FCC" w:rsidP="00835FCC">
      <w:pPr>
        <w:pStyle w:val="normal"/>
      </w:pPr>
      <w:r>
        <w:t>Ширина и высота с</w:t>
      </w:r>
      <w:r>
        <w:t xml:space="preserve">такана не превышают 1 000 </w:t>
      </w:r>
      <w:proofErr w:type="spellStart"/>
      <w:r>
        <w:t>000</w:t>
      </w:r>
      <w:proofErr w:type="spellEnd"/>
      <w:r>
        <w:t xml:space="preserve">. Количество ячеек в фигуре не превышает 20. Количество фигур не превышает 1 000 </w:t>
      </w:r>
      <w:proofErr w:type="spellStart"/>
      <w:r>
        <w:t>000</w:t>
      </w:r>
      <w:proofErr w:type="spellEnd"/>
      <w:r>
        <w:t xml:space="preserve">. Количество команд не </w:t>
      </w:r>
      <w:r>
        <w:lastRenderedPageBreak/>
        <w:t xml:space="preserve">превышает 100 000 </w:t>
      </w:r>
      <w:proofErr w:type="spellStart"/>
      <w:r>
        <w:t>000</w:t>
      </w:r>
      <w:proofErr w:type="spellEnd"/>
      <w:r>
        <w:t>. Естественно, тесты будут разумными, например, мы не будем заставлять печатать состояние поля разм</w:t>
      </w:r>
      <w:r>
        <w:t>ером миллион на миллион.</w:t>
      </w:r>
      <w:bookmarkStart w:id="9" w:name="h.k2mgdeosrqyl" w:colFirst="0" w:colLast="0"/>
      <w:bookmarkEnd w:id="9"/>
    </w:p>
    <w:p w:rsidR="006A2F27" w:rsidRDefault="00835FCC">
      <w:pPr>
        <w:pStyle w:val="2"/>
        <w:contextualSpacing w:val="0"/>
      </w:pPr>
      <w:bookmarkStart w:id="10" w:name="h.x0or0jafrwvb" w:colFirst="0" w:colLast="0"/>
      <w:bookmarkEnd w:id="10"/>
      <w:r>
        <w:t>Примеры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>Пример входного файла: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{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 xml:space="preserve">    "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Width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":3, "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Height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":4,</w:t>
      </w:r>
    </w:p>
    <w:p w:rsidR="006A2F27" w:rsidRPr="00835FCC" w:rsidRDefault="00835FCC">
      <w:pPr>
        <w:pStyle w:val="normal"/>
        <w:spacing w:line="240" w:lineRule="auto"/>
        <w:rPr>
          <w:lang w:val="en-US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   </w:t>
      </w:r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"Pieces": [</w:t>
      </w:r>
    </w:p>
    <w:p w:rsidR="006A2F27" w:rsidRPr="00835FCC" w:rsidRDefault="00835FCC">
      <w:pPr>
        <w:pStyle w:val="normal"/>
        <w:spacing w:line="240" w:lineRule="auto"/>
        <w:rPr>
          <w:lang w:val="en-US"/>
        </w:rPr>
      </w:pPr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 xml:space="preserve">        </w:t>
      </w:r>
      <w:proofErr w:type="gramStart"/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{ "</w:t>
      </w:r>
      <w:proofErr w:type="gramEnd"/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Cells": [ { "X": 0, "Y": 0 }, { "X": 1, "Y": 0 } ] },</w:t>
      </w:r>
    </w:p>
    <w:p w:rsidR="006A2F27" w:rsidRPr="00835FCC" w:rsidRDefault="00835FCC">
      <w:pPr>
        <w:pStyle w:val="normal"/>
        <w:spacing w:line="240" w:lineRule="auto"/>
        <w:rPr>
          <w:lang w:val="en-US"/>
        </w:rPr>
      </w:pPr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 xml:space="preserve">        </w:t>
      </w:r>
      <w:proofErr w:type="gramStart"/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{ "</w:t>
      </w:r>
      <w:proofErr w:type="gramEnd"/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Cells": [ { "X": 0, "Y": 0 }, { "X": 0, "Y": 1 } ] }  ],</w:t>
      </w:r>
    </w:p>
    <w:p w:rsidR="006A2F27" w:rsidRPr="00835FCC" w:rsidRDefault="00835FCC">
      <w:pPr>
        <w:pStyle w:val="normal"/>
        <w:spacing w:line="240" w:lineRule="auto"/>
        <w:rPr>
          <w:lang w:val="en-US"/>
        </w:rPr>
      </w:pPr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 xml:space="preserve">    "Commands": "</w:t>
      </w:r>
      <w:r w:rsidRPr="00835FCC">
        <w:rPr>
          <w:rFonts w:ascii="Courier New" w:eastAsia="Courier New" w:hAnsi="Courier New" w:cs="Courier New"/>
          <w:shd w:val="clear" w:color="auto" w:fill="EFEFEF"/>
          <w:lang w:val="en-US"/>
        </w:rPr>
        <w:t>ESSSPQSSSSPAP"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}</w:t>
      </w:r>
    </w:p>
    <w:p w:rsidR="006A2F27" w:rsidRDefault="00835FCC">
      <w:pPr>
        <w:pStyle w:val="normal"/>
      </w:pPr>
      <w:r>
        <w:t>На этом файле решение должно вывести на консоль следующее: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3 0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9 1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**.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#..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11 -9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.*.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:rsidR="006A2F27" w:rsidRDefault="00835FCC">
      <w:pPr>
        <w:pStyle w:val="normal"/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...</w:t>
      </w:r>
    </w:p>
    <w:p w:rsidR="006A2F27" w:rsidRDefault="00835FCC">
      <w:pPr>
        <w:pStyle w:val="normal"/>
      </w:pPr>
      <w:r>
        <w:t>Решетками отмечены занятые ячейки, точками — свободные, звездочками текущая фигурка.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>Больше разнообразных примеров ту</w:t>
      </w:r>
      <w:r>
        <w:t xml:space="preserve">т: </w:t>
      </w:r>
      <w:hyperlink r:id="rId10">
        <w:r>
          <w:rPr>
            <w:color w:val="1155CC"/>
            <w:u w:val="single"/>
          </w:rPr>
          <w:t>http://bit.ly/tetris-tests</w:t>
        </w:r>
      </w:hyperlink>
    </w:p>
    <w:p w:rsidR="006A2F27" w:rsidRDefault="00835FCC">
      <w:pPr>
        <w:pStyle w:val="2"/>
        <w:spacing w:after="140" w:line="366" w:lineRule="auto"/>
        <w:contextualSpacing w:val="0"/>
      </w:pPr>
      <w:bookmarkStart w:id="11" w:name="h.8102wcn47iyf" w:colFirst="0" w:colLast="0"/>
      <w:bookmarkEnd w:id="11"/>
      <w:r>
        <w:t>Оформление решения</w:t>
      </w:r>
    </w:p>
    <w:p w:rsidR="006A2F27" w:rsidRDefault="00835FCC">
      <w:pPr>
        <w:pStyle w:val="normal"/>
        <w:numPr>
          <w:ilvl w:val="0"/>
          <w:numId w:val="2"/>
        </w:numPr>
        <w:ind w:hanging="360"/>
        <w:contextualSpacing/>
      </w:pPr>
      <w:r>
        <w:t>Всё решение должно содержаться в одном cs-файле с кодом на C#, имя которого составлено по шаблону:</w:t>
      </w:r>
      <w:r>
        <w:rPr>
          <w:b/>
        </w:rPr>
        <w:t>&lt;фамилия&gt;_&lt;имя&gt;.</w:t>
      </w:r>
      <w:proofErr w:type="spellStart"/>
      <w:proofErr w:type="gramStart"/>
      <w:r>
        <w:rPr>
          <w:b/>
        </w:rPr>
        <w:t>cs</w:t>
      </w:r>
      <w:proofErr w:type="spellEnd"/>
      <w:proofErr w:type="gramEnd"/>
      <w:r>
        <w:t xml:space="preserve"> где </w:t>
      </w:r>
      <w:r>
        <w:rPr>
          <w:b/>
        </w:rPr>
        <w:t xml:space="preserve">фамилия </w:t>
      </w:r>
      <w:r>
        <w:t xml:space="preserve">и </w:t>
      </w:r>
      <w:r>
        <w:rPr>
          <w:b/>
        </w:rPr>
        <w:t xml:space="preserve">имя </w:t>
      </w:r>
      <w:r>
        <w:t>— твои фамилия и имя латиниц</w:t>
      </w:r>
      <w:r>
        <w:t>ей.</w:t>
      </w:r>
    </w:p>
    <w:p w:rsidR="006A2F27" w:rsidRDefault="00835FCC">
      <w:pPr>
        <w:pStyle w:val="normal"/>
        <w:numPr>
          <w:ilvl w:val="0"/>
          <w:numId w:val="2"/>
        </w:numPr>
        <w:ind w:hanging="360"/>
        <w:contextualSpacing/>
      </w:pPr>
      <w:r>
        <w:t>Решение не должно делать потенциально вредоносных действий — обращаться к сети, к файловой системе (естественно, кроме чтения указанного в аргументах входного файла), запускать другие приложения, и т.п.</w:t>
      </w:r>
    </w:p>
    <w:p w:rsidR="006A2F27" w:rsidRDefault="00835FCC">
      <w:pPr>
        <w:pStyle w:val="normal"/>
        <w:numPr>
          <w:ilvl w:val="0"/>
          <w:numId w:val="2"/>
        </w:numPr>
        <w:ind w:hanging="360"/>
        <w:contextualSpacing/>
      </w:pPr>
      <w:r>
        <w:t>Не должно использовать сторонние библиотеки, кром</w:t>
      </w:r>
      <w:r>
        <w:t xml:space="preserve">е </w:t>
      </w:r>
      <w:proofErr w:type="gramStart"/>
      <w:r>
        <w:t>указанных</w:t>
      </w:r>
      <w:proofErr w:type="gramEnd"/>
      <w:r>
        <w:t xml:space="preserve"> в задании выше.</w:t>
      </w:r>
    </w:p>
    <w:p w:rsidR="006A2F27" w:rsidRDefault="00835FCC">
      <w:pPr>
        <w:pStyle w:val="normal"/>
        <w:numPr>
          <w:ilvl w:val="0"/>
          <w:numId w:val="2"/>
        </w:numPr>
        <w:ind w:hanging="360"/>
        <w:contextualSpacing/>
      </w:pPr>
      <w:r>
        <w:t>Должно в точности соблюдать формат ввода и вывода. Проверь точное совпадение вывода твоего решения с эталонным выводом на предоставленных примерах.</w:t>
      </w:r>
    </w:p>
    <w:p w:rsidR="006A2F27" w:rsidRDefault="006A2F27">
      <w:pPr>
        <w:pStyle w:val="normal"/>
      </w:pPr>
    </w:p>
    <w:p w:rsidR="006A2F27" w:rsidRDefault="00835FCC">
      <w:pPr>
        <w:pStyle w:val="1"/>
        <w:contextualSpacing w:val="0"/>
      </w:pPr>
      <w:bookmarkStart w:id="12" w:name="h.5loqluiun4bl" w:colFirst="0" w:colLast="0"/>
      <w:bookmarkEnd w:id="12"/>
      <w:r>
        <w:t>Задача 2. Описание решения</w:t>
      </w:r>
    </w:p>
    <w:p w:rsidR="006A2F27" w:rsidRDefault="00835FCC">
      <w:pPr>
        <w:pStyle w:val="normal"/>
      </w:pPr>
      <w:r>
        <w:t xml:space="preserve">В файле </w:t>
      </w:r>
      <w:r>
        <w:rPr>
          <w:b/>
        </w:rPr>
        <w:t>&lt;фамилия&gt;_&lt;имя&gt;.</w:t>
      </w:r>
      <w:proofErr w:type="spellStart"/>
      <w:r>
        <w:rPr>
          <w:b/>
        </w:rPr>
        <w:t>txt</w:t>
      </w:r>
      <w:proofErr w:type="spellEnd"/>
      <w:r>
        <w:t xml:space="preserve"> опиши текстом,</w:t>
      </w:r>
      <w:r>
        <w:t xml:space="preserve"> как устроено решение, на каких исходных данных оно работает особенно эффективно, а на каких ведет себя наихудшим образом. Мы ожидаем 100-150 слов.</w:t>
      </w: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835FCC">
      <w:pPr>
        <w:pStyle w:val="1"/>
        <w:contextualSpacing w:val="0"/>
      </w:pPr>
      <w:bookmarkStart w:id="13" w:name="h.st5cpshf0wjx" w:colFirst="0" w:colLast="0"/>
      <w:bookmarkEnd w:id="13"/>
      <w:r>
        <w:t>Полезные ссылки</w:t>
      </w:r>
    </w:p>
    <w:p w:rsidR="006A2F27" w:rsidRDefault="00835FCC">
      <w:pPr>
        <w:pStyle w:val="normal"/>
      </w:pPr>
      <w:r>
        <w:t xml:space="preserve">Не </w:t>
      </w:r>
      <w:proofErr w:type="gramStart"/>
      <w:r>
        <w:t>уверен</w:t>
      </w:r>
      <w:proofErr w:type="gramEnd"/>
      <w:r>
        <w:t xml:space="preserve">, что стоит считать плохим кодом, а что нет? Мы сделали небольшую игру-тренажер, </w:t>
      </w:r>
      <w:r>
        <w:t xml:space="preserve">которая научит базовым навыкам приведения кода в порядок. </w:t>
      </w:r>
      <w:hyperlink r:id="rId11">
        <w:r>
          <w:rPr>
            <w:b/>
            <w:color w:val="1155CC"/>
            <w:u w:val="single"/>
          </w:rPr>
          <w:t>http://cleancodegame.github.io</w:t>
        </w:r>
      </w:hyperlink>
    </w:p>
    <w:p w:rsidR="006A2F27" w:rsidRDefault="00835FCC">
      <w:pPr>
        <w:pStyle w:val="normal"/>
      </w:pPr>
      <w:r>
        <w:t xml:space="preserve">А лучше прочитать книгу </w:t>
      </w:r>
      <w:hyperlink r:id="rId12">
        <w:r>
          <w:rPr>
            <w:color w:val="1155CC"/>
            <w:u w:val="single"/>
          </w:rPr>
          <w:t>"Чистый код" Роберта Мартина</w:t>
        </w:r>
      </w:hyperlink>
      <w:r>
        <w:t xml:space="preserve"> или хотя бы пробежаться по её </w:t>
      </w:r>
      <w:hyperlink r:id="rId13">
        <w:r>
          <w:rPr>
            <w:color w:val="1155CC"/>
            <w:u w:val="single"/>
          </w:rPr>
          <w:t>краткому конспекту</w:t>
        </w:r>
      </w:hyperlink>
      <w:r>
        <w:t>.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Короткий </w:t>
      </w:r>
      <w:proofErr w:type="spellStart"/>
      <w:r>
        <w:t>онлайн</w:t>
      </w:r>
      <w:proofErr w:type="spellEnd"/>
      <w:r>
        <w:t xml:space="preserve"> практикум по языку запросов LINQ: </w:t>
      </w:r>
      <w:hyperlink r:id="rId14">
        <w:r>
          <w:rPr>
            <w:color w:val="1155CC"/>
            <w:u w:val="single"/>
          </w:rPr>
          <w:t>http://bit.ly/1CL8XT8</w:t>
        </w:r>
      </w:hyperlink>
      <w:r>
        <w:t xml:space="preserve">  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Концепция неизменяемых классов неплохо описана в серии статей тут: </w:t>
      </w:r>
      <w:hyperlink r:id="rId15">
        <w:r>
          <w:rPr>
            <w:color w:val="1155CC"/>
            <w:u w:val="single"/>
          </w:rPr>
          <w:t>http://weblogs.asp.net/bleroy/immutability-in-c</w:t>
        </w:r>
      </w:hyperlink>
      <w:r>
        <w:t xml:space="preserve">    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Библиотека неизменяемых коллекций: </w:t>
      </w:r>
      <w:hyperlink r:id="rId16">
        <w:r>
          <w:rPr>
            <w:color w:val="1155CC"/>
            <w:u w:val="single"/>
          </w:rPr>
          <w:t>https://www.nuget.org/packages/System.Col</w:t>
        </w:r>
        <w:r>
          <w:rPr>
            <w:color w:val="1155CC"/>
            <w:u w:val="single"/>
          </w:rPr>
          <w:t>lections.Immutable</w:t>
        </w:r>
      </w:hyperlink>
      <w:r>
        <w:t xml:space="preserve"> </w:t>
      </w:r>
    </w:p>
    <w:p w:rsidR="006A2F27" w:rsidRDefault="006A2F27">
      <w:pPr>
        <w:pStyle w:val="normal"/>
      </w:pPr>
    </w:p>
    <w:p w:rsidR="006A2F27" w:rsidRDefault="00835FCC">
      <w:pPr>
        <w:pStyle w:val="normal"/>
      </w:pPr>
      <w:r>
        <w:t xml:space="preserve">Библиотека для чтения формата JSON: </w:t>
      </w:r>
      <w:hyperlink r:id="rId17">
        <w:r>
          <w:rPr>
            <w:color w:val="1155CC"/>
            <w:u w:val="single"/>
          </w:rPr>
          <w:t>https://www.nuget.org/packages/Newtonsoft.Json/</w:t>
        </w:r>
      </w:hyperlink>
      <w:r>
        <w:t xml:space="preserve"> </w:t>
      </w:r>
    </w:p>
    <w:p w:rsidR="006A2F27" w:rsidRDefault="006A2F27">
      <w:pPr>
        <w:pStyle w:val="normal"/>
      </w:pPr>
    </w:p>
    <w:p w:rsidR="006A2F27" w:rsidRDefault="006A2F27">
      <w:pPr>
        <w:pStyle w:val="normal"/>
      </w:pPr>
    </w:p>
    <w:p w:rsidR="006A2F27" w:rsidRDefault="00835FCC">
      <w:pPr>
        <w:pStyle w:val="1"/>
        <w:contextualSpacing w:val="0"/>
      </w:pPr>
      <w:bookmarkStart w:id="14" w:name="h.3w736itea4ys" w:colFirst="0" w:colLast="0"/>
      <w:bookmarkEnd w:id="14"/>
      <w:r>
        <w:t>Вопросы по формулировке</w:t>
      </w:r>
    </w:p>
    <w:p w:rsidR="006A2F27" w:rsidRDefault="00835FCC">
      <w:pPr>
        <w:pStyle w:val="normal"/>
      </w:pPr>
      <w:r>
        <w:t>Вопросы по формулировке можно задавать комментариями в этом</w:t>
      </w:r>
      <w:r>
        <w:t xml:space="preserve"> документе или письмом на почту </w:t>
      </w:r>
      <w:hyperlink r:id="rId18">
        <w:r>
          <w:rPr>
            <w:color w:val="1155CC"/>
            <w:u w:val="single"/>
          </w:rPr>
          <w:t>kontur-student@kontur.ru</w:t>
        </w:r>
      </w:hyperlink>
      <w:r>
        <w:t xml:space="preserve"> </w:t>
      </w:r>
    </w:p>
    <w:sectPr w:rsidR="006A2F27" w:rsidSect="006A2F27">
      <w:pgSz w:w="11909" w:h="16834"/>
      <w:pgMar w:top="1440" w:right="1140" w:bottom="1440" w:left="11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A00CC"/>
    <w:multiLevelType w:val="multilevel"/>
    <w:tmpl w:val="7FC2AB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BC344D3"/>
    <w:multiLevelType w:val="multilevel"/>
    <w:tmpl w:val="E130B0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6124100"/>
    <w:multiLevelType w:val="multilevel"/>
    <w:tmpl w:val="C950BA5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A2F27"/>
    <w:rsid w:val="006A2F27"/>
    <w:rsid w:val="0083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A2F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6A2F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6A2F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6A2F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6A2F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6A2F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A2F27"/>
  </w:style>
  <w:style w:type="table" w:customStyle="1" w:styleId="TableNormal">
    <w:name w:val="Table Normal"/>
    <w:rsid w:val="006A2F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2F2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6A2F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35F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CL8XT8" TargetMode="External"/><Relationship Id="rId13" Type="http://schemas.openxmlformats.org/officeDocument/2006/relationships/hyperlink" Target="http://slidesha.re/1DTGjwg" TargetMode="External"/><Relationship Id="rId18" Type="http://schemas.openxmlformats.org/officeDocument/2006/relationships/hyperlink" Target="mailto:kontur-student@kontu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Newtonsoft.Json/" TargetMode="External"/><Relationship Id="rId12" Type="http://schemas.openxmlformats.org/officeDocument/2006/relationships/hyperlink" Target="http://bit.ly/1Dwre5P" TargetMode="External"/><Relationship Id="rId17" Type="http://schemas.openxmlformats.org/officeDocument/2006/relationships/hyperlink" Target="https://www.nuget.org/packages/Newtonsoft.J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get.org/packages/System.Collections.Immu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System.Collections.Immutable/" TargetMode="External"/><Relationship Id="rId11" Type="http://schemas.openxmlformats.org/officeDocument/2006/relationships/hyperlink" Target="http://bit.ly/1C9zof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eblogs.asp.net/bleroy/immutability-in-c" TargetMode="External"/><Relationship Id="rId10" Type="http://schemas.openxmlformats.org/officeDocument/2006/relationships/hyperlink" Target="http://bit.ly/tetris-tes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it.ly/1CL8XT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2015-09-27T07:03:00Z</dcterms:created>
  <dcterms:modified xsi:type="dcterms:W3CDTF">2015-09-27T07:08:00Z</dcterms:modified>
</cp:coreProperties>
</file>